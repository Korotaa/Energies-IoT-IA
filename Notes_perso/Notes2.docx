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41A55" w14:textId="7FF633F3" w:rsidR="000121A4" w:rsidRDefault="00183C66" w:rsidP="00183C66">
      <w:pPr>
        <w:jc w:val="center"/>
        <w:rPr>
          <w:b/>
          <w:bCs/>
          <w:lang w:val="fr-FR"/>
        </w:rPr>
      </w:pPr>
      <w:r w:rsidRPr="00183C66">
        <w:rPr>
          <w:b/>
          <w:bCs/>
          <w:lang w:val="fr-FR"/>
        </w:rPr>
        <w:t>Framework de gestion des données  basées sur l’IoT pour le smart manufacturing</w:t>
      </w:r>
    </w:p>
    <w:p w14:paraId="5295E7E3" w14:textId="5BEDDCA2" w:rsidR="00661FC7" w:rsidRDefault="00661FC7" w:rsidP="00661FC7">
      <w:pPr>
        <w:rPr>
          <w:b/>
          <w:bCs/>
          <w:lang w:val="fr-FR"/>
        </w:rPr>
      </w:pPr>
    </w:p>
    <w:p w14:paraId="4F3625A4" w14:textId="6B4EE8E8" w:rsidR="00661FC7" w:rsidRDefault="00661FC7" w:rsidP="00661FC7">
      <w:pPr>
        <w:rPr>
          <w:b/>
          <w:bCs/>
          <w:lang w:val="fr-FR"/>
        </w:rPr>
      </w:pPr>
    </w:p>
    <w:p w14:paraId="4D49EE70" w14:textId="1876972B" w:rsidR="00661FC7" w:rsidRPr="006B5698" w:rsidRDefault="00661FC7" w:rsidP="00661FC7">
      <w:pPr>
        <w:rPr>
          <w:lang w:val="fr-FR"/>
        </w:rPr>
      </w:pPr>
      <w:r w:rsidRPr="006B5698">
        <w:rPr>
          <w:lang w:val="fr-FR"/>
        </w:rPr>
        <w:t xml:space="preserve">Ce </w:t>
      </w:r>
      <w:r w:rsidR="006B5698" w:rsidRPr="006B5698">
        <w:rPr>
          <w:lang w:val="fr-FR"/>
        </w:rPr>
        <w:t>Framework</w:t>
      </w:r>
      <w:r w:rsidRPr="006B5698">
        <w:rPr>
          <w:lang w:val="fr-FR"/>
        </w:rPr>
        <w:t xml:space="preserve"> gère les énormes données industrielles</w:t>
      </w:r>
      <w:r w:rsidR="00BF481B" w:rsidRPr="006B5698">
        <w:rPr>
          <w:lang w:val="fr-FR"/>
        </w:rPr>
        <w:t xml:space="preserve">, effectue une </w:t>
      </w:r>
      <w:r w:rsidR="006B5698" w:rsidRPr="006B5698">
        <w:rPr>
          <w:lang w:val="fr-FR"/>
        </w:rPr>
        <w:t>surveillance</w:t>
      </w:r>
      <w:r w:rsidR="00BF481B" w:rsidRPr="006B5698">
        <w:rPr>
          <w:lang w:val="fr-FR"/>
        </w:rPr>
        <w:t xml:space="preserve"> en ligne des équipements de l’usine. </w:t>
      </w:r>
      <w:r w:rsidR="002E5D72">
        <w:rPr>
          <w:lang w:val="fr-FR"/>
        </w:rPr>
        <w:t>Il permet donc d</w:t>
      </w:r>
      <w:r w:rsidR="009057D6">
        <w:rPr>
          <w:lang w:val="fr-FR"/>
        </w:rPr>
        <w:t xml:space="preserve">e collecter et d’analyser correctement les données industrielles brutes et les événements urgents en appliquant des protocoles de communication de pointe. </w:t>
      </w:r>
      <w:r w:rsidR="00BF481B" w:rsidRPr="006B5698">
        <w:rPr>
          <w:lang w:val="fr-FR"/>
        </w:rPr>
        <w:t xml:space="preserve">Il repose totalement sur l’IoT et </w:t>
      </w:r>
      <w:r w:rsidR="00C27D10" w:rsidRPr="006B5698">
        <w:rPr>
          <w:lang w:val="fr-FR"/>
        </w:rPr>
        <w:t>comprend 5 couches :</w:t>
      </w:r>
    </w:p>
    <w:p w14:paraId="31D08E25" w14:textId="341C1BF1" w:rsidR="00C27D10" w:rsidRPr="006B5698" w:rsidRDefault="00C27D10" w:rsidP="00C27D10">
      <w:pPr>
        <w:pStyle w:val="Paragraphedeliste"/>
        <w:numPr>
          <w:ilvl w:val="0"/>
          <w:numId w:val="1"/>
        </w:numPr>
        <w:rPr>
          <w:lang w:val="fr-FR"/>
        </w:rPr>
      </w:pPr>
      <w:r w:rsidRPr="006B5698">
        <w:rPr>
          <w:lang w:val="fr-FR"/>
        </w:rPr>
        <w:t>La couche physique</w:t>
      </w:r>
    </w:p>
    <w:p w14:paraId="53914B93" w14:textId="77777777" w:rsidR="00C27D10" w:rsidRPr="006B5698" w:rsidRDefault="00C27D10" w:rsidP="00C27D10">
      <w:pPr>
        <w:pStyle w:val="Paragraphedeliste"/>
        <w:numPr>
          <w:ilvl w:val="0"/>
          <w:numId w:val="1"/>
        </w:numPr>
        <w:rPr>
          <w:lang w:val="fr-FR"/>
        </w:rPr>
      </w:pPr>
      <w:r w:rsidRPr="006B5698">
        <w:rPr>
          <w:lang w:val="fr-FR"/>
        </w:rPr>
        <w:t xml:space="preserve">La couche réseau </w:t>
      </w:r>
    </w:p>
    <w:p w14:paraId="09252C63" w14:textId="4F5ACAB9" w:rsidR="00C27D10" w:rsidRDefault="00C27D10" w:rsidP="00C27D10">
      <w:pPr>
        <w:pStyle w:val="Paragraphedeliste"/>
        <w:numPr>
          <w:ilvl w:val="0"/>
          <w:numId w:val="1"/>
        </w:numPr>
        <w:rPr>
          <w:lang w:val="fr-FR"/>
        </w:rPr>
      </w:pPr>
      <w:r w:rsidRPr="006B5698">
        <w:rPr>
          <w:lang w:val="fr-FR"/>
        </w:rPr>
        <w:t>La couche intergiciel ou middleware</w:t>
      </w:r>
      <w:r w:rsidR="009057D6">
        <w:rPr>
          <w:lang w:val="fr-FR"/>
        </w:rPr>
        <w:t> : il comprend</w:t>
      </w:r>
    </w:p>
    <w:p w14:paraId="692007B4" w14:textId="46D5AC56" w:rsidR="009057D6" w:rsidRDefault="009057D6" w:rsidP="009057D6">
      <w:pPr>
        <w:pStyle w:val="Paragraphedeliste"/>
        <w:numPr>
          <w:ilvl w:val="1"/>
          <w:numId w:val="1"/>
        </w:numPr>
        <w:rPr>
          <w:lang w:val="fr-FR"/>
        </w:rPr>
      </w:pPr>
      <w:r>
        <w:rPr>
          <w:lang w:val="fr-FR"/>
        </w:rPr>
        <w:t>Le module de gestion de ressources</w:t>
      </w:r>
    </w:p>
    <w:p w14:paraId="0E414047" w14:textId="41F3F65B" w:rsidR="009057D6" w:rsidRDefault="009057D6" w:rsidP="009057D6">
      <w:pPr>
        <w:pStyle w:val="Paragraphedeliste"/>
        <w:numPr>
          <w:ilvl w:val="1"/>
          <w:numId w:val="1"/>
        </w:numPr>
        <w:rPr>
          <w:lang w:val="fr-FR"/>
        </w:rPr>
      </w:pPr>
      <w:r>
        <w:rPr>
          <w:lang w:val="fr-FR"/>
        </w:rPr>
        <w:t>Le module de gestion des événements</w:t>
      </w:r>
    </w:p>
    <w:p w14:paraId="473EE89C" w14:textId="38F7E03E" w:rsidR="009057D6" w:rsidRDefault="009057D6" w:rsidP="009057D6">
      <w:pPr>
        <w:pStyle w:val="Paragraphedeliste"/>
        <w:numPr>
          <w:ilvl w:val="1"/>
          <w:numId w:val="1"/>
        </w:numPr>
        <w:rPr>
          <w:lang w:val="fr-FR"/>
        </w:rPr>
      </w:pPr>
      <w:r>
        <w:rPr>
          <w:lang w:val="fr-FR"/>
        </w:rPr>
        <w:t>La gestion des données</w:t>
      </w:r>
    </w:p>
    <w:p w14:paraId="5C0F6EE7" w14:textId="23509131" w:rsidR="009057D6" w:rsidRPr="009057D6" w:rsidRDefault="009057D6" w:rsidP="009057D6">
      <w:pPr>
        <w:pStyle w:val="Paragraphedeliste"/>
        <w:numPr>
          <w:ilvl w:val="1"/>
          <w:numId w:val="1"/>
        </w:numPr>
        <w:rPr>
          <w:lang w:val="fr-FR"/>
        </w:rPr>
      </w:pPr>
      <w:r>
        <w:rPr>
          <w:lang w:val="fr-FR"/>
        </w:rPr>
        <w:t>La gestion de récupération</w:t>
      </w:r>
    </w:p>
    <w:p w14:paraId="3568AA25" w14:textId="60708019" w:rsidR="00C27D10" w:rsidRPr="006B5698" w:rsidRDefault="00C27D10" w:rsidP="00C27D10">
      <w:pPr>
        <w:pStyle w:val="Paragraphedeliste"/>
        <w:numPr>
          <w:ilvl w:val="0"/>
          <w:numId w:val="1"/>
        </w:numPr>
        <w:rPr>
          <w:lang w:val="fr-FR"/>
        </w:rPr>
      </w:pPr>
      <w:r w:rsidRPr="006B5698">
        <w:rPr>
          <w:lang w:val="fr-FR"/>
        </w:rPr>
        <w:t xml:space="preserve"> L</w:t>
      </w:r>
      <w:r w:rsidR="009057D6">
        <w:rPr>
          <w:lang w:val="fr-FR"/>
        </w:rPr>
        <w:t>e serveur de</w:t>
      </w:r>
      <w:r w:rsidRPr="006B5698">
        <w:rPr>
          <w:lang w:val="fr-FR"/>
        </w:rPr>
        <w:t xml:space="preserve"> base de données</w:t>
      </w:r>
      <w:r w:rsidR="009057D6">
        <w:rPr>
          <w:lang w:val="fr-FR"/>
        </w:rPr>
        <w:t xml:space="preserve"> distribué</w:t>
      </w:r>
    </w:p>
    <w:p w14:paraId="4C2B8EFA" w14:textId="0AA37575" w:rsidR="00C27D10" w:rsidRPr="006B5698" w:rsidRDefault="00C27D10" w:rsidP="00C27D10">
      <w:pPr>
        <w:pStyle w:val="Paragraphedeliste"/>
        <w:numPr>
          <w:ilvl w:val="0"/>
          <w:numId w:val="1"/>
        </w:numPr>
        <w:rPr>
          <w:lang w:val="fr-FR"/>
        </w:rPr>
      </w:pPr>
      <w:r w:rsidRPr="006B5698">
        <w:rPr>
          <w:lang w:val="fr-FR"/>
        </w:rPr>
        <w:t>Et l’application(offrir une architecture orienté service aux utilisateurs finaux)</w:t>
      </w:r>
    </w:p>
    <w:p w14:paraId="24195257" w14:textId="77777777" w:rsidR="00C27D10" w:rsidRPr="006B5698" w:rsidRDefault="00C27D10" w:rsidP="00C27D10">
      <w:pPr>
        <w:rPr>
          <w:lang w:val="fr-FR"/>
        </w:rPr>
      </w:pPr>
    </w:p>
    <w:p w14:paraId="1123A5A0" w14:textId="3313B37A" w:rsidR="00183C66" w:rsidRDefault="00C27D10" w:rsidP="00183C66">
      <w:pPr>
        <w:rPr>
          <w:lang w:val="fr-FR"/>
        </w:rPr>
      </w:pPr>
      <w:r w:rsidRPr="006B5698">
        <w:rPr>
          <w:lang w:val="fr-FR"/>
        </w:rPr>
        <w:t>Les données collectées sont analysées afin soit par des analyste ou des modèles de ML et de DL afin d</w:t>
      </w:r>
      <w:r w:rsidR="006B5698" w:rsidRPr="006B5698">
        <w:rPr>
          <w:lang w:val="fr-FR"/>
        </w:rPr>
        <w:t>’améliorer la productivité et le rendement de l’entreprise.</w:t>
      </w:r>
    </w:p>
    <w:p w14:paraId="15D92471" w14:textId="4657C3B7" w:rsidR="006B5698" w:rsidRDefault="006B5698" w:rsidP="00183C66">
      <w:pPr>
        <w:rPr>
          <w:lang w:val="fr-FR"/>
        </w:rPr>
      </w:pPr>
    </w:p>
    <w:p w14:paraId="2FFC13F4" w14:textId="29E457A1" w:rsidR="006B5698" w:rsidRDefault="006B5698" w:rsidP="00183C66">
      <w:pPr>
        <w:rPr>
          <w:lang w:val="fr-FR"/>
        </w:rPr>
      </w:pPr>
      <w:r>
        <w:rPr>
          <w:lang w:val="fr-FR"/>
        </w:rPr>
        <w:t>Introduction</w:t>
      </w:r>
    </w:p>
    <w:p w14:paraId="38028D03" w14:textId="54E88E8B" w:rsidR="006B5698" w:rsidRDefault="006B5698" w:rsidP="00183C66">
      <w:pPr>
        <w:rPr>
          <w:lang w:val="fr-FR"/>
        </w:rPr>
      </w:pPr>
    </w:p>
    <w:p w14:paraId="78B15E42" w14:textId="26ADB37E" w:rsidR="006B5698" w:rsidRDefault="006B5698" w:rsidP="00183C66">
      <w:pPr>
        <w:rPr>
          <w:lang w:val="fr-FR"/>
        </w:rPr>
      </w:pPr>
      <w:r>
        <w:rPr>
          <w:lang w:val="fr-FR"/>
        </w:rPr>
        <w:t xml:space="preserve">Applications de l’IoT : </w:t>
      </w:r>
    </w:p>
    <w:p w14:paraId="70CBA4B7" w14:textId="4106E409" w:rsidR="006B5698" w:rsidRDefault="006B5698" w:rsidP="006B5698">
      <w:pPr>
        <w:pStyle w:val="Paragraphedeliste"/>
        <w:numPr>
          <w:ilvl w:val="0"/>
          <w:numId w:val="2"/>
        </w:numPr>
        <w:rPr>
          <w:lang w:val="fr-FR"/>
        </w:rPr>
      </w:pPr>
      <w:r>
        <w:rPr>
          <w:lang w:val="fr-FR"/>
        </w:rPr>
        <w:t xml:space="preserve">Internet Industriel des objets : l’IIoT permet la transmission de données en temps réel à travers le réseau industriel afin de créer une usine intelligente. L’IIoT est une combinaison de différentes techniques telles que l’IoT, </w:t>
      </w:r>
      <w:r w:rsidR="002E5D72">
        <w:rPr>
          <w:lang w:val="fr-FR"/>
        </w:rPr>
        <w:t>le big data, les systèmes cyber-physiques, l’apprentissage automatique et la simulation. La combinaison de ces différentes technologies permet donc de mettre en mettre en place des stratégies, faire des prévisions, aide à mettre en place des décisions commerciales plus intelligentes.</w:t>
      </w:r>
    </w:p>
    <w:p w14:paraId="14E03D65" w14:textId="57404C7E" w:rsidR="006B5698" w:rsidRDefault="006B5698" w:rsidP="006B5698">
      <w:pPr>
        <w:pStyle w:val="Paragraphedeliste"/>
        <w:numPr>
          <w:ilvl w:val="0"/>
          <w:numId w:val="2"/>
        </w:numPr>
        <w:rPr>
          <w:lang w:val="fr-FR"/>
        </w:rPr>
      </w:pPr>
      <w:r>
        <w:rPr>
          <w:lang w:val="fr-FR"/>
        </w:rPr>
        <w:t>La fabrication intelligente</w:t>
      </w:r>
    </w:p>
    <w:p w14:paraId="58C355AA" w14:textId="0B1B564B" w:rsidR="00C95796" w:rsidRDefault="00C95796" w:rsidP="00C95796">
      <w:pPr>
        <w:rPr>
          <w:lang w:val="fr-FR"/>
        </w:rPr>
      </w:pPr>
    </w:p>
    <w:p w14:paraId="32CA2A74" w14:textId="4FDCFD80" w:rsidR="00C95796" w:rsidRDefault="00C95796" w:rsidP="00C95796">
      <w:pPr>
        <w:rPr>
          <w:lang w:val="fr-FR"/>
        </w:rPr>
      </w:pPr>
      <w:r>
        <w:rPr>
          <w:lang w:val="fr-FR"/>
        </w:rPr>
        <w:t>Cycle de vie des données industrielles</w:t>
      </w:r>
    </w:p>
    <w:p w14:paraId="6BF5FB74" w14:textId="56BC76D1" w:rsidR="00C95796" w:rsidRDefault="00C95796" w:rsidP="00C95796">
      <w:pPr>
        <w:rPr>
          <w:lang w:val="fr-FR"/>
        </w:rPr>
      </w:pPr>
    </w:p>
    <w:p w14:paraId="17271C80" w14:textId="4547B44B" w:rsidR="00C95796" w:rsidRDefault="007559B0" w:rsidP="00C95796">
      <w:pPr>
        <w:rPr>
          <w:lang w:val="fr-FR"/>
        </w:rPr>
      </w:pPr>
      <w:r>
        <w:rPr>
          <w:lang w:val="fr-FR"/>
        </w:rPr>
        <w:t xml:space="preserve">La gestion et le stockage des données nécessite des capacités de traitements et de stockages </w:t>
      </w:r>
      <w:r w:rsidR="00904E1B">
        <w:rPr>
          <w:lang w:val="fr-FR"/>
        </w:rPr>
        <w:t>élevés</w:t>
      </w:r>
      <w:r>
        <w:rPr>
          <w:lang w:val="fr-FR"/>
        </w:rPr>
        <w:t xml:space="preserve"> en raison de leur nature énorme, complexe et non structurée. Le cycle de vie de ces données suit trois phases :</w:t>
      </w:r>
    </w:p>
    <w:p w14:paraId="2E79D597" w14:textId="305A6432" w:rsidR="007559B0" w:rsidRDefault="007559B0" w:rsidP="007559B0">
      <w:pPr>
        <w:pStyle w:val="Paragraphedeliste"/>
        <w:numPr>
          <w:ilvl w:val="0"/>
          <w:numId w:val="3"/>
        </w:numPr>
        <w:rPr>
          <w:lang w:val="fr-FR"/>
        </w:rPr>
      </w:pPr>
      <w:r>
        <w:rPr>
          <w:lang w:val="fr-FR"/>
        </w:rPr>
        <w:t>Physique : les données sont générées par divers capteurs physiques installés dans l’usine de production.</w:t>
      </w:r>
      <w:r w:rsidR="00904E1B">
        <w:rPr>
          <w:lang w:val="fr-FR"/>
        </w:rPr>
        <w:t xml:space="preserve"> Ce composant comprend toutes les sources de données tels que les capteurs, les données générées par le web, les bd et les applications tierces.</w:t>
      </w:r>
    </w:p>
    <w:p w14:paraId="210A4EC5" w14:textId="3851EDEC" w:rsidR="007559B0" w:rsidRDefault="007559B0" w:rsidP="007559B0">
      <w:pPr>
        <w:pStyle w:val="Paragraphedeliste"/>
        <w:numPr>
          <w:ilvl w:val="0"/>
          <w:numId w:val="3"/>
        </w:numPr>
        <w:rPr>
          <w:lang w:val="fr-FR"/>
        </w:rPr>
      </w:pPr>
      <w:r>
        <w:rPr>
          <w:lang w:val="fr-FR"/>
        </w:rPr>
        <w:t xml:space="preserve">Intergiciel : </w:t>
      </w:r>
      <w:r w:rsidR="00904E1B">
        <w:rPr>
          <w:lang w:val="fr-FR"/>
        </w:rPr>
        <w:t>Assure l’interopérabilité entre les différents dispositifs de l’usine, l’évolutivité, ….</w:t>
      </w:r>
    </w:p>
    <w:p w14:paraId="136B0853" w14:textId="6019A83F" w:rsidR="007559B0" w:rsidRDefault="007559B0" w:rsidP="007559B0">
      <w:pPr>
        <w:pStyle w:val="Paragraphedeliste"/>
        <w:numPr>
          <w:ilvl w:val="0"/>
          <w:numId w:val="3"/>
        </w:numPr>
        <w:rPr>
          <w:lang w:val="fr-FR"/>
        </w:rPr>
      </w:pPr>
      <w:r>
        <w:rPr>
          <w:lang w:val="fr-FR"/>
        </w:rPr>
        <w:t>Applicatif</w:t>
      </w:r>
    </w:p>
    <w:p w14:paraId="23461DF9" w14:textId="77777777" w:rsidR="00981222" w:rsidRDefault="00981222" w:rsidP="00981222">
      <w:pPr>
        <w:jc w:val="center"/>
        <w:rPr>
          <w:lang w:val="fr-FR"/>
        </w:rPr>
      </w:pPr>
    </w:p>
    <w:p w14:paraId="42DBE5C5" w14:textId="77777777" w:rsidR="00981222" w:rsidRDefault="00981222" w:rsidP="00981222">
      <w:pPr>
        <w:jc w:val="center"/>
        <w:rPr>
          <w:lang w:val="fr-FR"/>
        </w:rPr>
      </w:pPr>
    </w:p>
    <w:p w14:paraId="5358502D" w14:textId="1BB9D2E2" w:rsidR="00981222" w:rsidRDefault="00981222" w:rsidP="00981222">
      <w:pPr>
        <w:jc w:val="center"/>
        <w:rPr>
          <w:ins w:id="0" w:author="Microsoft Office User" w:date="2022-08-08T17:13:00Z"/>
          <w:lang w:val="fr-FR"/>
        </w:rPr>
      </w:pPr>
      <w:r>
        <w:rPr>
          <w:noProof/>
          <w:lang w:val="fr-FR"/>
        </w:rPr>
        <w:lastRenderedPageBreak/>
        <w:drawing>
          <wp:inline distT="0" distB="0" distL="0" distR="0" wp14:anchorId="27FC83A1" wp14:editId="473FCF6B">
            <wp:extent cx="2931207" cy="273679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2958224" cy="2762015"/>
                    </a:xfrm>
                    <a:prstGeom prst="rect">
                      <a:avLst/>
                    </a:prstGeom>
                  </pic:spPr>
                </pic:pic>
              </a:graphicData>
            </a:graphic>
          </wp:inline>
        </w:drawing>
      </w:r>
    </w:p>
    <w:p w14:paraId="2976FB04" w14:textId="77777777" w:rsidR="00981222" w:rsidRDefault="00981222" w:rsidP="00981222">
      <w:pPr>
        <w:rPr>
          <w:lang w:val="fr-FR"/>
        </w:rPr>
      </w:pPr>
    </w:p>
    <w:p w14:paraId="3CF92EF6" w14:textId="0CBC20F1" w:rsidR="00981222" w:rsidRDefault="00981222" w:rsidP="00981222">
      <w:pPr>
        <w:rPr>
          <w:lang w:val="fr-FR"/>
        </w:rPr>
      </w:pPr>
      <w:r>
        <w:rPr>
          <w:lang w:val="fr-FR"/>
        </w:rPr>
        <w:t>Framework proposé</w:t>
      </w:r>
    </w:p>
    <w:p w14:paraId="28487BF8" w14:textId="7FC89854" w:rsidR="00981222" w:rsidRDefault="00981222" w:rsidP="00981222">
      <w:pPr>
        <w:rPr>
          <w:lang w:val="fr-FR"/>
        </w:rPr>
      </w:pPr>
    </w:p>
    <w:p w14:paraId="4D88DA68" w14:textId="3D101A28" w:rsidR="00981222" w:rsidRPr="00981222" w:rsidRDefault="00981222" w:rsidP="00981222">
      <w:pPr>
        <w:rPr>
          <w:lang w:val="fr-FR"/>
        </w:rPr>
      </w:pPr>
      <w:r>
        <w:rPr>
          <w:noProof/>
          <w:lang w:val="fr-FR"/>
        </w:rPr>
        <w:drawing>
          <wp:inline distT="0" distB="0" distL="0" distR="0" wp14:anchorId="2DC84EB8" wp14:editId="583574A9">
            <wp:extent cx="5520583" cy="4075325"/>
            <wp:effectExtent l="0" t="0" r="4445"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5537953" cy="4088148"/>
                    </a:xfrm>
                    <a:prstGeom prst="rect">
                      <a:avLst/>
                    </a:prstGeom>
                  </pic:spPr>
                </pic:pic>
              </a:graphicData>
            </a:graphic>
          </wp:inline>
        </w:drawing>
      </w:r>
    </w:p>
    <w:p w14:paraId="7DC1E7DA" w14:textId="77777777" w:rsidR="00063CBD" w:rsidRDefault="00063CBD" w:rsidP="00183C66">
      <w:pPr>
        <w:rPr>
          <w:b/>
          <w:bCs/>
          <w:lang w:val="fr-FR"/>
        </w:rPr>
      </w:pPr>
    </w:p>
    <w:p w14:paraId="5E8942A3" w14:textId="12E895CD" w:rsidR="006B5698" w:rsidRDefault="00063CBD" w:rsidP="00183C66">
      <w:pPr>
        <w:rPr>
          <w:lang w:val="fr-FR"/>
        </w:rPr>
      </w:pPr>
      <w:r>
        <w:rPr>
          <w:b/>
          <w:bCs/>
          <w:lang w:val="fr-FR"/>
        </w:rPr>
        <w:t>Couches physiques</w:t>
      </w:r>
    </w:p>
    <w:p w14:paraId="7FC799D5" w14:textId="276581B5" w:rsidR="00063CBD" w:rsidRDefault="00063CBD" w:rsidP="00183C66">
      <w:pPr>
        <w:rPr>
          <w:lang w:val="fr-FR"/>
        </w:rPr>
      </w:pPr>
    </w:p>
    <w:p w14:paraId="7C2DC402" w14:textId="56178B8D" w:rsidR="00063CBD" w:rsidRPr="00063CBD" w:rsidRDefault="00063CBD" w:rsidP="00183C66">
      <w:pPr>
        <w:rPr>
          <w:lang w:val="fr-FR"/>
        </w:rPr>
      </w:pPr>
      <w:r>
        <w:rPr>
          <w:lang w:val="fr-FR"/>
        </w:rPr>
        <w:t>Contient toutes les entités productrices de données comme les débitmètres, les automates programmables, les sondes de températures, des robots, la vision des machines. Les données acquises sont transmises à la couche supérieure par divers adapteurs. Ici c’est l’adaptateur OPC-UA(Open Plateforme Communication- Unified Architecture) qui est déployé avec le capteurs.</w:t>
      </w:r>
      <w:r w:rsidR="00543260">
        <w:rPr>
          <w:lang w:val="fr-FR"/>
        </w:rPr>
        <w:t xml:space="preserve"> Afin de réduire le coût de </w:t>
      </w:r>
      <w:r w:rsidR="00543260">
        <w:rPr>
          <w:lang w:val="fr-FR"/>
        </w:rPr>
        <w:lastRenderedPageBreak/>
        <w:t>stockage et de transmission, l’acquisition des données temps réel,  on réalise une agrégation locale des données industrielles brutes.</w:t>
      </w:r>
    </w:p>
    <w:p w14:paraId="3AF2F33A" w14:textId="60517DBB" w:rsidR="00183C66" w:rsidRDefault="00183C66" w:rsidP="00183C66">
      <w:pPr>
        <w:rPr>
          <w:b/>
          <w:bCs/>
          <w:lang w:val="fr-FR"/>
        </w:rPr>
      </w:pPr>
    </w:p>
    <w:p w14:paraId="31516326" w14:textId="6DFCAB8D" w:rsidR="00543260" w:rsidRDefault="00543260" w:rsidP="00183C66">
      <w:pPr>
        <w:rPr>
          <w:b/>
          <w:bCs/>
          <w:lang w:val="fr-FR"/>
        </w:rPr>
      </w:pPr>
      <w:r>
        <w:rPr>
          <w:b/>
          <w:bCs/>
          <w:lang w:val="fr-FR"/>
        </w:rPr>
        <w:t xml:space="preserve">Couche communication : </w:t>
      </w:r>
    </w:p>
    <w:p w14:paraId="114E33EA" w14:textId="002A5CDF" w:rsidR="00543260" w:rsidRDefault="00543260" w:rsidP="00183C66">
      <w:pPr>
        <w:rPr>
          <w:b/>
          <w:bCs/>
          <w:lang w:val="fr-FR"/>
        </w:rPr>
      </w:pPr>
    </w:p>
    <w:p w14:paraId="743987B6" w14:textId="1152281D" w:rsidR="00543260" w:rsidRDefault="00543260" w:rsidP="00183C66">
      <w:pPr>
        <w:rPr>
          <w:lang w:val="fr-FR"/>
        </w:rPr>
      </w:pPr>
      <w:r>
        <w:rPr>
          <w:lang w:val="fr-FR"/>
        </w:rPr>
        <w:t xml:space="preserve">Son rôle est de fournir une interface homme machine, relie toutes les couches du </w:t>
      </w:r>
      <w:proofErr w:type="spellStart"/>
      <w:r>
        <w:rPr>
          <w:lang w:val="fr-FR"/>
        </w:rPr>
        <w:t>framework</w:t>
      </w:r>
      <w:proofErr w:type="spellEnd"/>
      <w:r>
        <w:rPr>
          <w:lang w:val="fr-FR"/>
        </w:rPr>
        <w:t xml:space="preserve"> et offre des liens de transmission entre producteurs et consommateurs de données. Plusieurs technologies sont utilisées à ce niveau</w:t>
      </w:r>
      <w:r w:rsidR="00805271">
        <w:rPr>
          <w:lang w:val="fr-FR"/>
        </w:rPr>
        <w:t xml:space="preserve"> : WIFI, </w:t>
      </w:r>
      <w:proofErr w:type="spellStart"/>
      <w:r w:rsidR="00805271">
        <w:rPr>
          <w:lang w:val="fr-FR"/>
        </w:rPr>
        <w:t>bluetooth</w:t>
      </w:r>
      <w:proofErr w:type="spellEnd"/>
      <w:r w:rsidR="00805271">
        <w:rPr>
          <w:lang w:val="fr-FR"/>
        </w:rPr>
        <w:t xml:space="preserve">, 4G </w:t>
      </w:r>
      <w:proofErr w:type="spellStart"/>
      <w:r w:rsidR="00805271">
        <w:rPr>
          <w:lang w:val="fr-FR"/>
        </w:rPr>
        <w:t>Lte</w:t>
      </w:r>
      <w:proofErr w:type="spellEnd"/>
      <w:r w:rsidR="00805271">
        <w:rPr>
          <w:lang w:val="fr-FR"/>
        </w:rPr>
        <w:t xml:space="preserve">, RFID, </w:t>
      </w:r>
      <w:proofErr w:type="spellStart"/>
      <w:r w:rsidR="00805271">
        <w:rPr>
          <w:lang w:val="fr-FR"/>
        </w:rPr>
        <w:t>ZigBee</w:t>
      </w:r>
      <w:proofErr w:type="spellEnd"/>
      <w:r w:rsidR="00805271">
        <w:rPr>
          <w:lang w:val="fr-FR"/>
        </w:rPr>
        <w:t>, MQTT, OPC-UCA, API …</w:t>
      </w:r>
    </w:p>
    <w:p w14:paraId="17D99F67" w14:textId="12C4F51B" w:rsidR="00805271" w:rsidRDefault="00805271" w:rsidP="00183C66">
      <w:pPr>
        <w:rPr>
          <w:lang w:val="fr-FR"/>
        </w:rPr>
      </w:pPr>
    </w:p>
    <w:p w14:paraId="28FBD99D" w14:textId="2C5A2D77" w:rsidR="00805271" w:rsidRDefault="00805271" w:rsidP="00183C66">
      <w:pPr>
        <w:rPr>
          <w:b/>
          <w:bCs/>
          <w:lang w:val="fr-FR"/>
        </w:rPr>
      </w:pPr>
      <w:r w:rsidRPr="00805271">
        <w:rPr>
          <w:b/>
          <w:bCs/>
          <w:lang w:val="fr-FR"/>
        </w:rPr>
        <w:t>Couche intergiciel</w:t>
      </w:r>
    </w:p>
    <w:p w14:paraId="1A8F0334" w14:textId="7B7A949D" w:rsidR="00805271" w:rsidRDefault="00805271" w:rsidP="00183C66">
      <w:pPr>
        <w:rPr>
          <w:b/>
          <w:bCs/>
          <w:lang w:val="fr-FR"/>
        </w:rPr>
      </w:pPr>
    </w:p>
    <w:p w14:paraId="28A44A1E" w14:textId="2204FEF1" w:rsidR="00805271" w:rsidRDefault="00861DAB" w:rsidP="00183C66">
      <w:pPr>
        <w:rPr>
          <w:lang w:val="fr-FR"/>
        </w:rPr>
      </w:pPr>
      <w:r>
        <w:rPr>
          <w:lang w:val="fr-FR"/>
        </w:rPr>
        <w:t xml:space="preserve">Cette couche acquiert les données à partir des composants physiques du système </w:t>
      </w:r>
      <w:proofErr w:type="spellStart"/>
      <w:r>
        <w:rPr>
          <w:lang w:val="fr-FR"/>
        </w:rPr>
        <w:t>IIoT</w:t>
      </w:r>
      <w:proofErr w:type="spellEnd"/>
      <w:r>
        <w:rPr>
          <w:lang w:val="fr-FR"/>
        </w:rPr>
        <w:t xml:space="preserve"> et gère efficacement toutes les ressources de données. Elle </w:t>
      </w:r>
      <w:r w:rsidR="009C3A84">
        <w:rPr>
          <w:lang w:val="fr-FR"/>
        </w:rPr>
        <w:t>interagit</w:t>
      </w:r>
      <w:r>
        <w:rPr>
          <w:lang w:val="fr-FR"/>
        </w:rPr>
        <w:t xml:space="preserve"> directement avec le producteur de données au niveau physique et le consommateur de données au niveau de la couche </w:t>
      </w:r>
      <w:r w:rsidR="009C3A84">
        <w:rPr>
          <w:lang w:val="fr-FR"/>
        </w:rPr>
        <w:t>d’</w:t>
      </w:r>
      <w:r>
        <w:rPr>
          <w:lang w:val="fr-FR"/>
        </w:rPr>
        <w:t>application</w:t>
      </w:r>
      <w:r w:rsidR="009C3A84">
        <w:rPr>
          <w:lang w:val="fr-FR"/>
        </w:rPr>
        <w:t xml:space="preserve"> ou de la couche de stockage de données distribuées. Elle gère aussi les requêtes et les réponses entre ces couches. Il comporte divers composants que sont : </w:t>
      </w:r>
    </w:p>
    <w:p w14:paraId="34B522DE" w14:textId="6360B663" w:rsidR="009C3A84" w:rsidRDefault="009C3A84" w:rsidP="009C3A84">
      <w:pPr>
        <w:pStyle w:val="Paragraphedeliste"/>
        <w:numPr>
          <w:ilvl w:val="0"/>
          <w:numId w:val="4"/>
        </w:numPr>
        <w:rPr>
          <w:lang w:val="fr-FR"/>
        </w:rPr>
      </w:pPr>
      <w:r>
        <w:rPr>
          <w:lang w:val="fr-FR"/>
        </w:rPr>
        <w:t>Le composant gestion de ressource qui sert à :</w:t>
      </w:r>
    </w:p>
    <w:p w14:paraId="1041D9F2" w14:textId="484F65A6" w:rsidR="009C3A84" w:rsidRDefault="009C3A84" w:rsidP="009C3A84">
      <w:pPr>
        <w:pStyle w:val="Paragraphedeliste"/>
        <w:numPr>
          <w:ilvl w:val="1"/>
          <w:numId w:val="4"/>
        </w:numPr>
        <w:rPr>
          <w:lang w:val="fr-FR"/>
        </w:rPr>
      </w:pPr>
      <w:r>
        <w:rPr>
          <w:lang w:val="fr-FR"/>
        </w:rPr>
        <w:t xml:space="preserve">Identifier les ressources : </w:t>
      </w:r>
      <w:r w:rsidR="00CE6723">
        <w:rPr>
          <w:lang w:val="fr-FR"/>
        </w:rPr>
        <w:t>Étant</w:t>
      </w:r>
      <w:r w:rsidR="00F33A93">
        <w:rPr>
          <w:lang w:val="fr-FR"/>
        </w:rPr>
        <w:t xml:space="preserve"> donnée un environnement industriel très flexible</w:t>
      </w:r>
      <w:r w:rsidR="006504AD">
        <w:rPr>
          <w:lang w:val="fr-FR"/>
        </w:rPr>
        <w:t xml:space="preserve">, de nouvelles sources et de nouveaux sous-systèmes peuvent </w:t>
      </w:r>
      <w:r w:rsidR="00CE6723">
        <w:rPr>
          <w:lang w:val="fr-FR"/>
        </w:rPr>
        <w:t>f</w:t>
      </w:r>
      <w:r w:rsidR="006504AD">
        <w:rPr>
          <w:lang w:val="fr-FR"/>
        </w:rPr>
        <w:t>acilement être intégrer. L’identification des ressources permet gère donc les requêtes continues et en temps réel pour ces sources.</w:t>
      </w:r>
    </w:p>
    <w:p w14:paraId="20847B5B" w14:textId="3C5F6E7D" w:rsidR="006504AD" w:rsidRDefault="006504AD" w:rsidP="009C3A84">
      <w:pPr>
        <w:pStyle w:val="Paragraphedeliste"/>
        <w:numPr>
          <w:ilvl w:val="1"/>
          <w:numId w:val="4"/>
        </w:numPr>
        <w:rPr>
          <w:lang w:val="fr-FR"/>
        </w:rPr>
      </w:pPr>
      <w:r>
        <w:rPr>
          <w:lang w:val="fr-FR"/>
        </w:rPr>
        <w:t xml:space="preserve">Enregistrer les ressources : gère l’enregistrement des sources de données et fournit des fonctions entre les couches physiques </w:t>
      </w:r>
      <w:r w:rsidR="00B470AF">
        <w:rPr>
          <w:lang w:val="fr-FR"/>
        </w:rPr>
        <w:t xml:space="preserve">et applicatives pour la conclusion des accords de partage des données et </w:t>
      </w:r>
      <w:r w:rsidR="00CE6723">
        <w:rPr>
          <w:lang w:val="fr-FR"/>
        </w:rPr>
        <w:t>requêtes</w:t>
      </w:r>
      <w:r w:rsidR="00B470AF">
        <w:rPr>
          <w:lang w:val="fr-FR"/>
        </w:rPr>
        <w:t>.</w:t>
      </w:r>
    </w:p>
    <w:p w14:paraId="152D77C2" w14:textId="797A1F80" w:rsidR="00B470AF" w:rsidRDefault="00B470AF" w:rsidP="009C3A84">
      <w:pPr>
        <w:pStyle w:val="Paragraphedeliste"/>
        <w:numPr>
          <w:ilvl w:val="1"/>
          <w:numId w:val="4"/>
        </w:numPr>
        <w:rPr>
          <w:lang w:val="fr-FR"/>
        </w:rPr>
      </w:pPr>
      <w:r>
        <w:rPr>
          <w:lang w:val="fr-FR"/>
        </w:rPr>
        <w:t>Courtier intelligent : Joue la médiation entre les producteurs de données et les consommateurs de données</w:t>
      </w:r>
      <w:r w:rsidR="00AC5347">
        <w:rPr>
          <w:lang w:val="fr-FR"/>
        </w:rPr>
        <w:t>.</w:t>
      </w:r>
    </w:p>
    <w:p w14:paraId="5D177C57" w14:textId="1EC798BC" w:rsidR="00AC5347" w:rsidRDefault="00AC5347" w:rsidP="00AC5347">
      <w:pPr>
        <w:pStyle w:val="Paragraphedeliste"/>
        <w:numPr>
          <w:ilvl w:val="0"/>
          <w:numId w:val="4"/>
        </w:numPr>
        <w:rPr>
          <w:lang w:val="fr-FR"/>
        </w:rPr>
      </w:pPr>
      <w:r>
        <w:rPr>
          <w:lang w:val="fr-FR"/>
        </w:rPr>
        <w:t>Gestion des événements</w:t>
      </w:r>
      <w:r w:rsidR="00D672D5">
        <w:rPr>
          <w:lang w:val="fr-FR"/>
        </w:rPr>
        <w:t> :</w:t>
      </w:r>
      <w:r w:rsidR="00A20C98">
        <w:rPr>
          <w:lang w:val="fr-FR"/>
        </w:rPr>
        <w:t>Les données collectées sont transmises soit directement à la couche d’application pour les réponses finales aux événements urgent</w:t>
      </w:r>
      <w:r w:rsidR="00623A60">
        <w:rPr>
          <w:lang w:val="fr-FR"/>
        </w:rPr>
        <w:t xml:space="preserve"> soit au composant de gestion des données pour le prétraitement et le stockage. Si un événements urgent est détecté cet événement est directement pris en charge.</w:t>
      </w:r>
      <w:r w:rsidR="0081514A">
        <w:rPr>
          <w:lang w:val="fr-FR"/>
        </w:rPr>
        <w:t xml:space="preserve"> </w:t>
      </w:r>
      <w:r w:rsidR="005725F6">
        <w:rPr>
          <w:lang w:val="fr-FR"/>
        </w:rPr>
        <w:t xml:space="preserve">A travers ce processus on peut réaliser une maintenance prédictive des machines. </w:t>
      </w:r>
    </w:p>
    <w:p w14:paraId="258E6D5C" w14:textId="02F77A49" w:rsidR="00AC5347" w:rsidRDefault="00AC5347" w:rsidP="00AC5347">
      <w:pPr>
        <w:pStyle w:val="Paragraphedeliste"/>
        <w:numPr>
          <w:ilvl w:val="0"/>
          <w:numId w:val="4"/>
        </w:numPr>
        <w:rPr>
          <w:lang w:val="fr-FR"/>
        </w:rPr>
      </w:pPr>
      <w:r>
        <w:rPr>
          <w:lang w:val="fr-FR"/>
        </w:rPr>
        <w:t>Gestion des données</w:t>
      </w:r>
      <w:r w:rsidR="005725F6">
        <w:rPr>
          <w:lang w:val="fr-FR"/>
        </w:rPr>
        <w:t xml:space="preserve"> : </w:t>
      </w:r>
      <w:r w:rsidR="00DA0E22">
        <w:rPr>
          <w:lang w:val="fr-FR"/>
        </w:rPr>
        <w:t>Collecte et agrégation des données IoT. La collecte des données comprend la capture des données, le filtrages des données, la création de métadonnées, l’interface de communication et la compression des séries temporelles.</w:t>
      </w:r>
    </w:p>
    <w:p w14:paraId="108B2230" w14:textId="7227B44D" w:rsidR="00AC5347" w:rsidRDefault="00AC5347" w:rsidP="00AC5347">
      <w:pPr>
        <w:pStyle w:val="Paragraphedeliste"/>
        <w:numPr>
          <w:ilvl w:val="0"/>
          <w:numId w:val="4"/>
        </w:numPr>
        <w:rPr>
          <w:lang w:val="fr-FR"/>
        </w:rPr>
      </w:pPr>
      <w:r>
        <w:rPr>
          <w:lang w:val="fr-FR"/>
        </w:rPr>
        <w:t>Gestion de la reprise</w:t>
      </w:r>
      <w:r w:rsidR="00DA0E22">
        <w:rPr>
          <w:lang w:val="fr-FR"/>
        </w:rPr>
        <w:t xml:space="preserve"> : Ce module assure la </w:t>
      </w:r>
      <w:proofErr w:type="spellStart"/>
      <w:r w:rsidR="00DA0E22">
        <w:rPr>
          <w:lang w:val="fr-FR"/>
        </w:rPr>
        <w:t>rélève</w:t>
      </w:r>
      <w:proofErr w:type="spellEnd"/>
      <w:r w:rsidR="00DA0E22">
        <w:rPr>
          <w:lang w:val="fr-FR"/>
        </w:rPr>
        <w:t xml:space="preserve"> lorsque le serveur de base de données tombe en panne. Il détecte le problème de la défaillance </w:t>
      </w:r>
      <w:r w:rsidR="00573D46">
        <w:rPr>
          <w:lang w:val="fr-FR"/>
        </w:rPr>
        <w:t>d’un lien en maintenant de nombreux liens de communication entre l’intergiciel et les couches de stockage de données distribuées.</w:t>
      </w:r>
    </w:p>
    <w:p w14:paraId="232459F2" w14:textId="783CECD3" w:rsidR="00AC5347" w:rsidRPr="00573D46" w:rsidRDefault="00AC5347" w:rsidP="00573D46">
      <w:pPr>
        <w:ind w:left="0"/>
        <w:rPr>
          <w:lang w:val="fr-FR"/>
        </w:rPr>
      </w:pPr>
    </w:p>
    <w:p w14:paraId="6E649054" w14:textId="10C55A39" w:rsidR="00AC5347" w:rsidRDefault="00573D46" w:rsidP="00AC5347">
      <w:pPr>
        <w:rPr>
          <w:lang w:val="fr-FR"/>
        </w:rPr>
      </w:pPr>
      <w:r>
        <w:rPr>
          <w:lang w:val="fr-FR"/>
        </w:rPr>
        <w:t>Couche de base de données</w:t>
      </w:r>
    </w:p>
    <w:p w14:paraId="7E22F340" w14:textId="77777777" w:rsidR="00573D46" w:rsidRDefault="00573D46" w:rsidP="00AC5347">
      <w:pPr>
        <w:rPr>
          <w:lang w:val="fr-FR"/>
        </w:rPr>
      </w:pPr>
    </w:p>
    <w:p w14:paraId="41069028" w14:textId="4AE11D77" w:rsidR="00AC5347" w:rsidRDefault="00AC5347" w:rsidP="00573D46">
      <w:pPr>
        <w:pStyle w:val="Paragraphedeliste"/>
        <w:numPr>
          <w:ilvl w:val="0"/>
          <w:numId w:val="5"/>
        </w:numPr>
        <w:rPr>
          <w:lang w:val="fr-FR"/>
        </w:rPr>
      </w:pPr>
      <w:r w:rsidRPr="00573D46">
        <w:rPr>
          <w:lang w:val="fr-FR"/>
        </w:rPr>
        <w:t>Couche de stockage de données distribuées</w:t>
      </w:r>
      <w:r w:rsidR="00573D46">
        <w:rPr>
          <w:lang w:val="fr-FR"/>
        </w:rPr>
        <w:t> </w:t>
      </w:r>
    </w:p>
    <w:p w14:paraId="393433E0" w14:textId="3C4B195B" w:rsidR="00573D46" w:rsidRDefault="00573D46" w:rsidP="00573D46">
      <w:pPr>
        <w:rPr>
          <w:lang w:val="fr-FR"/>
        </w:rPr>
      </w:pPr>
    </w:p>
    <w:p w14:paraId="67F4D134" w14:textId="54C29750" w:rsidR="00E61399" w:rsidRDefault="00E61399" w:rsidP="00E61399">
      <w:pPr>
        <w:rPr>
          <w:lang w:val="fr-FR"/>
        </w:rPr>
      </w:pPr>
      <w:r>
        <w:rPr>
          <w:lang w:val="fr-FR"/>
        </w:rPr>
        <w:t>Couche d’application et de gestion</w:t>
      </w:r>
    </w:p>
    <w:p w14:paraId="4833B832" w14:textId="5C48765B" w:rsidR="00E61399" w:rsidRDefault="00E61399" w:rsidP="00E61399">
      <w:pPr>
        <w:rPr>
          <w:lang w:val="fr-FR"/>
        </w:rPr>
      </w:pPr>
      <w:r>
        <w:rPr>
          <w:lang w:val="fr-FR"/>
        </w:rPr>
        <w:lastRenderedPageBreak/>
        <w:t xml:space="preserve">Les services d’applications et les questions de gestion sont gérés au niveau de cette couche. Elle assure la sécurité et un accès facile </w:t>
      </w:r>
      <w:r w:rsidR="004F5597">
        <w:rPr>
          <w:lang w:val="fr-FR"/>
        </w:rPr>
        <w:t>aux différents services de stockage de données. Le concept de sécurité proposé comprend trois niveaux</w:t>
      </w:r>
      <w:r w:rsidR="008E2F07">
        <w:rPr>
          <w:lang w:val="fr-FR"/>
        </w:rPr>
        <w:t> :</w:t>
      </w:r>
    </w:p>
    <w:p w14:paraId="62F16BAE" w14:textId="6588ABBF" w:rsidR="008E2F07" w:rsidRDefault="00FE035F" w:rsidP="008E2F07">
      <w:pPr>
        <w:pStyle w:val="Paragraphedeliste"/>
        <w:numPr>
          <w:ilvl w:val="0"/>
          <w:numId w:val="5"/>
        </w:numPr>
        <w:rPr>
          <w:lang w:val="fr-FR"/>
        </w:rPr>
      </w:pPr>
      <w:r>
        <w:rPr>
          <w:lang w:val="fr-FR"/>
        </w:rPr>
        <w:t>Sécurité au niveau de l’utilisateur</w:t>
      </w:r>
    </w:p>
    <w:p w14:paraId="4731A45D" w14:textId="2E305043" w:rsidR="00FE035F" w:rsidRDefault="00FE035F" w:rsidP="008E2F07">
      <w:pPr>
        <w:pStyle w:val="Paragraphedeliste"/>
        <w:numPr>
          <w:ilvl w:val="0"/>
          <w:numId w:val="5"/>
        </w:numPr>
        <w:rPr>
          <w:lang w:val="fr-FR"/>
        </w:rPr>
      </w:pPr>
      <w:r>
        <w:rPr>
          <w:lang w:val="fr-FR"/>
        </w:rPr>
        <w:t>La sécurité au niveau de l’application</w:t>
      </w:r>
    </w:p>
    <w:p w14:paraId="0E83EC77" w14:textId="0D8A3C86" w:rsidR="00FE035F" w:rsidRDefault="00FE035F" w:rsidP="008E2F07">
      <w:pPr>
        <w:pStyle w:val="Paragraphedeliste"/>
        <w:numPr>
          <w:ilvl w:val="0"/>
          <w:numId w:val="5"/>
        </w:numPr>
        <w:rPr>
          <w:lang w:val="fr-FR"/>
        </w:rPr>
      </w:pPr>
      <w:r>
        <w:rPr>
          <w:lang w:val="fr-FR"/>
        </w:rPr>
        <w:t>La sécurité au n</w:t>
      </w:r>
      <w:r w:rsidR="005C735E">
        <w:rPr>
          <w:lang w:val="fr-FR"/>
        </w:rPr>
        <w:t>iveau du transport</w:t>
      </w:r>
    </w:p>
    <w:p w14:paraId="0B409715" w14:textId="503D5BE5" w:rsidR="005C735E" w:rsidRDefault="00FC0F50" w:rsidP="005C735E">
      <w:pPr>
        <w:rPr>
          <w:lang w:val="fr-FR"/>
        </w:rPr>
      </w:pPr>
      <w:r>
        <w:rPr>
          <w:lang w:val="fr-FR"/>
        </w:rPr>
        <w:t>Cette couche fournit également une plateforme permettant d’extraire des modèles utiles des données industrielles et de les convertir en connaissances utilisées pour l’amélioration future, la prise de décision rapide</w:t>
      </w:r>
      <w:r w:rsidR="00BB0342">
        <w:rPr>
          <w:lang w:val="fr-FR"/>
        </w:rPr>
        <w:t xml:space="preserve"> et efficace, le bon fonctionnement et les nouvelles opportunités commerciales. Les informations produites par les données industrielles sont utilisées pour fournir un ensemble de services aux utilisateurs finaux tels que la gestion du cycle de vie des produits, la planification des ressources de l’entreprise, la gestion de la chaine d’approvisionnement, le système de gestion de la qualité, </w:t>
      </w:r>
      <w:r w:rsidR="002F46D5">
        <w:rPr>
          <w:lang w:val="fr-FR"/>
        </w:rPr>
        <w:t xml:space="preserve">le système de gestion des </w:t>
      </w:r>
      <w:r w:rsidR="00F3327A">
        <w:rPr>
          <w:lang w:val="fr-FR"/>
        </w:rPr>
        <w:t>entrepôts</w:t>
      </w:r>
      <w:r w:rsidR="002F46D5">
        <w:rPr>
          <w:lang w:val="fr-FR"/>
        </w:rPr>
        <w:t>, les techniques de ML, et de DL.</w:t>
      </w:r>
    </w:p>
    <w:p w14:paraId="3F688D7B" w14:textId="29086C52" w:rsidR="00F3327A" w:rsidRDefault="00F3327A" w:rsidP="005C735E">
      <w:pPr>
        <w:rPr>
          <w:lang w:val="fr-FR"/>
        </w:rPr>
      </w:pPr>
    </w:p>
    <w:p w14:paraId="433047F3" w14:textId="2E451E07" w:rsidR="00F3327A" w:rsidRDefault="00F3327A" w:rsidP="005C735E">
      <w:pPr>
        <w:rPr>
          <w:lang w:val="fr-FR"/>
        </w:rPr>
      </w:pPr>
    </w:p>
    <w:p w14:paraId="0F34F91C" w14:textId="32A32AE8" w:rsidR="00F3327A" w:rsidRDefault="00F3327A" w:rsidP="00A554CB">
      <w:r w:rsidRPr="00F3327A">
        <w:t> </w:t>
      </w:r>
    </w:p>
    <w:p w14:paraId="2E584649" w14:textId="0B8D2362" w:rsidR="00F3327A" w:rsidRDefault="00F3327A" w:rsidP="00F3327A"/>
    <w:p w14:paraId="4093174E" w14:textId="1508FD42" w:rsidR="00F3327A" w:rsidRPr="00F3327A" w:rsidRDefault="00A554CB" w:rsidP="00F3327A">
      <w:r>
        <w:t>Liste</w:t>
      </w:r>
    </w:p>
    <w:p w14:paraId="2C9DC9D6" w14:textId="77777777" w:rsidR="00F3327A" w:rsidRPr="00F3327A" w:rsidRDefault="00F3327A" w:rsidP="005C735E"/>
    <w:p w14:paraId="10E5629E" w14:textId="4B051327" w:rsidR="00AC5347" w:rsidRDefault="00AC5347" w:rsidP="00AC5347">
      <w:pPr>
        <w:rPr>
          <w:lang w:val="fr-FR"/>
        </w:rPr>
      </w:pPr>
    </w:p>
    <w:p w14:paraId="1CBC8B26" w14:textId="77777777" w:rsidR="00AC5347" w:rsidRPr="00AC5347" w:rsidRDefault="00AC5347" w:rsidP="00AC5347">
      <w:pPr>
        <w:rPr>
          <w:lang w:val="fr-FR"/>
        </w:rPr>
      </w:pPr>
    </w:p>
    <w:p w14:paraId="6879C191" w14:textId="77777777" w:rsidR="009C3A84" w:rsidRPr="00861DAB" w:rsidRDefault="009C3A84" w:rsidP="00183C66">
      <w:pPr>
        <w:rPr>
          <w:lang w:val="fr-FR"/>
        </w:rPr>
      </w:pPr>
    </w:p>
    <w:sectPr w:rsidR="009C3A84" w:rsidRPr="00861D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729EA"/>
    <w:multiLevelType w:val="hybridMultilevel"/>
    <w:tmpl w:val="5B92858C"/>
    <w:lvl w:ilvl="0" w:tplc="040C0001">
      <w:start w:val="1"/>
      <w:numFmt w:val="bullet"/>
      <w:lvlText w:val=""/>
      <w:lvlJc w:val="left"/>
      <w:pPr>
        <w:ind w:left="1400" w:hanging="360"/>
      </w:pPr>
      <w:rPr>
        <w:rFonts w:ascii="Symbol" w:hAnsi="Symbol" w:hint="default"/>
      </w:rPr>
    </w:lvl>
    <w:lvl w:ilvl="1" w:tplc="040C0003">
      <w:start w:val="1"/>
      <w:numFmt w:val="bullet"/>
      <w:lvlText w:val="o"/>
      <w:lvlJc w:val="left"/>
      <w:pPr>
        <w:ind w:left="2120" w:hanging="360"/>
      </w:pPr>
      <w:rPr>
        <w:rFonts w:ascii="Courier New" w:hAnsi="Courier New" w:cs="Courier New" w:hint="default"/>
      </w:rPr>
    </w:lvl>
    <w:lvl w:ilvl="2" w:tplc="040C0005" w:tentative="1">
      <w:start w:val="1"/>
      <w:numFmt w:val="bullet"/>
      <w:lvlText w:val=""/>
      <w:lvlJc w:val="left"/>
      <w:pPr>
        <w:ind w:left="2840" w:hanging="360"/>
      </w:pPr>
      <w:rPr>
        <w:rFonts w:ascii="Wingdings" w:hAnsi="Wingdings" w:hint="default"/>
      </w:rPr>
    </w:lvl>
    <w:lvl w:ilvl="3" w:tplc="040C0001" w:tentative="1">
      <w:start w:val="1"/>
      <w:numFmt w:val="bullet"/>
      <w:lvlText w:val=""/>
      <w:lvlJc w:val="left"/>
      <w:pPr>
        <w:ind w:left="3560" w:hanging="360"/>
      </w:pPr>
      <w:rPr>
        <w:rFonts w:ascii="Symbol" w:hAnsi="Symbol" w:hint="default"/>
      </w:rPr>
    </w:lvl>
    <w:lvl w:ilvl="4" w:tplc="040C0003" w:tentative="1">
      <w:start w:val="1"/>
      <w:numFmt w:val="bullet"/>
      <w:lvlText w:val="o"/>
      <w:lvlJc w:val="left"/>
      <w:pPr>
        <w:ind w:left="4280" w:hanging="360"/>
      </w:pPr>
      <w:rPr>
        <w:rFonts w:ascii="Courier New" w:hAnsi="Courier New" w:cs="Courier New" w:hint="default"/>
      </w:rPr>
    </w:lvl>
    <w:lvl w:ilvl="5" w:tplc="040C0005" w:tentative="1">
      <w:start w:val="1"/>
      <w:numFmt w:val="bullet"/>
      <w:lvlText w:val=""/>
      <w:lvlJc w:val="left"/>
      <w:pPr>
        <w:ind w:left="5000" w:hanging="360"/>
      </w:pPr>
      <w:rPr>
        <w:rFonts w:ascii="Wingdings" w:hAnsi="Wingdings" w:hint="default"/>
      </w:rPr>
    </w:lvl>
    <w:lvl w:ilvl="6" w:tplc="040C0001" w:tentative="1">
      <w:start w:val="1"/>
      <w:numFmt w:val="bullet"/>
      <w:lvlText w:val=""/>
      <w:lvlJc w:val="left"/>
      <w:pPr>
        <w:ind w:left="5720" w:hanging="360"/>
      </w:pPr>
      <w:rPr>
        <w:rFonts w:ascii="Symbol" w:hAnsi="Symbol" w:hint="default"/>
      </w:rPr>
    </w:lvl>
    <w:lvl w:ilvl="7" w:tplc="040C0003" w:tentative="1">
      <w:start w:val="1"/>
      <w:numFmt w:val="bullet"/>
      <w:lvlText w:val="o"/>
      <w:lvlJc w:val="left"/>
      <w:pPr>
        <w:ind w:left="6440" w:hanging="360"/>
      </w:pPr>
      <w:rPr>
        <w:rFonts w:ascii="Courier New" w:hAnsi="Courier New" w:cs="Courier New" w:hint="default"/>
      </w:rPr>
    </w:lvl>
    <w:lvl w:ilvl="8" w:tplc="040C0005" w:tentative="1">
      <w:start w:val="1"/>
      <w:numFmt w:val="bullet"/>
      <w:lvlText w:val=""/>
      <w:lvlJc w:val="left"/>
      <w:pPr>
        <w:ind w:left="7160" w:hanging="360"/>
      </w:pPr>
      <w:rPr>
        <w:rFonts w:ascii="Wingdings" w:hAnsi="Wingdings" w:hint="default"/>
      </w:rPr>
    </w:lvl>
  </w:abstractNum>
  <w:abstractNum w:abstractNumId="1" w15:restartNumberingAfterBreak="0">
    <w:nsid w:val="3C8926B2"/>
    <w:multiLevelType w:val="hybridMultilevel"/>
    <w:tmpl w:val="7458F086"/>
    <w:lvl w:ilvl="0" w:tplc="040C0001">
      <w:start w:val="1"/>
      <w:numFmt w:val="bullet"/>
      <w:lvlText w:val=""/>
      <w:lvlJc w:val="left"/>
      <w:pPr>
        <w:ind w:left="1400" w:hanging="360"/>
      </w:pPr>
      <w:rPr>
        <w:rFonts w:ascii="Symbol" w:hAnsi="Symbol" w:hint="default"/>
      </w:rPr>
    </w:lvl>
    <w:lvl w:ilvl="1" w:tplc="040C0003" w:tentative="1">
      <w:start w:val="1"/>
      <w:numFmt w:val="bullet"/>
      <w:lvlText w:val="o"/>
      <w:lvlJc w:val="left"/>
      <w:pPr>
        <w:ind w:left="2120" w:hanging="360"/>
      </w:pPr>
      <w:rPr>
        <w:rFonts w:ascii="Courier New" w:hAnsi="Courier New" w:cs="Courier New" w:hint="default"/>
      </w:rPr>
    </w:lvl>
    <w:lvl w:ilvl="2" w:tplc="040C0005" w:tentative="1">
      <w:start w:val="1"/>
      <w:numFmt w:val="bullet"/>
      <w:lvlText w:val=""/>
      <w:lvlJc w:val="left"/>
      <w:pPr>
        <w:ind w:left="2840" w:hanging="360"/>
      </w:pPr>
      <w:rPr>
        <w:rFonts w:ascii="Wingdings" w:hAnsi="Wingdings" w:hint="default"/>
      </w:rPr>
    </w:lvl>
    <w:lvl w:ilvl="3" w:tplc="040C0001" w:tentative="1">
      <w:start w:val="1"/>
      <w:numFmt w:val="bullet"/>
      <w:lvlText w:val=""/>
      <w:lvlJc w:val="left"/>
      <w:pPr>
        <w:ind w:left="3560" w:hanging="360"/>
      </w:pPr>
      <w:rPr>
        <w:rFonts w:ascii="Symbol" w:hAnsi="Symbol" w:hint="default"/>
      </w:rPr>
    </w:lvl>
    <w:lvl w:ilvl="4" w:tplc="040C0003" w:tentative="1">
      <w:start w:val="1"/>
      <w:numFmt w:val="bullet"/>
      <w:lvlText w:val="o"/>
      <w:lvlJc w:val="left"/>
      <w:pPr>
        <w:ind w:left="4280" w:hanging="360"/>
      </w:pPr>
      <w:rPr>
        <w:rFonts w:ascii="Courier New" w:hAnsi="Courier New" w:cs="Courier New" w:hint="default"/>
      </w:rPr>
    </w:lvl>
    <w:lvl w:ilvl="5" w:tplc="040C0005" w:tentative="1">
      <w:start w:val="1"/>
      <w:numFmt w:val="bullet"/>
      <w:lvlText w:val=""/>
      <w:lvlJc w:val="left"/>
      <w:pPr>
        <w:ind w:left="5000" w:hanging="360"/>
      </w:pPr>
      <w:rPr>
        <w:rFonts w:ascii="Wingdings" w:hAnsi="Wingdings" w:hint="default"/>
      </w:rPr>
    </w:lvl>
    <w:lvl w:ilvl="6" w:tplc="040C0001" w:tentative="1">
      <w:start w:val="1"/>
      <w:numFmt w:val="bullet"/>
      <w:lvlText w:val=""/>
      <w:lvlJc w:val="left"/>
      <w:pPr>
        <w:ind w:left="5720" w:hanging="360"/>
      </w:pPr>
      <w:rPr>
        <w:rFonts w:ascii="Symbol" w:hAnsi="Symbol" w:hint="default"/>
      </w:rPr>
    </w:lvl>
    <w:lvl w:ilvl="7" w:tplc="040C0003" w:tentative="1">
      <w:start w:val="1"/>
      <w:numFmt w:val="bullet"/>
      <w:lvlText w:val="o"/>
      <w:lvlJc w:val="left"/>
      <w:pPr>
        <w:ind w:left="6440" w:hanging="360"/>
      </w:pPr>
      <w:rPr>
        <w:rFonts w:ascii="Courier New" w:hAnsi="Courier New" w:cs="Courier New" w:hint="default"/>
      </w:rPr>
    </w:lvl>
    <w:lvl w:ilvl="8" w:tplc="040C0005" w:tentative="1">
      <w:start w:val="1"/>
      <w:numFmt w:val="bullet"/>
      <w:lvlText w:val=""/>
      <w:lvlJc w:val="left"/>
      <w:pPr>
        <w:ind w:left="7160" w:hanging="360"/>
      </w:pPr>
      <w:rPr>
        <w:rFonts w:ascii="Wingdings" w:hAnsi="Wingdings" w:hint="default"/>
      </w:rPr>
    </w:lvl>
  </w:abstractNum>
  <w:abstractNum w:abstractNumId="2" w15:restartNumberingAfterBreak="0">
    <w:nsid w:val="5ABF1D6A"/>
    <w:multiLevelType w:val="hybridMultilevel"/>
    <w:tmpl w:val="511AB30E"/>
    <w:lvl w:ilvl="0" w:tplc="040C0001">
      <w:start w:val="1"/>
      <w:numFmt w:val="bullet"/>
      <w:lvlText w:val=""/>
      <w:lvlJc w:val="left"/>
      <w:pPr>
        <w:ind w:left="1400" w:hanging="360"/>
      </w:pPr>
      <w:rPr>
        <w:rFonts w:ascii="Symbol" w:hAnsi="Symbol" w:hint="default"/>
      </w:rPr>
    </w:lvl>
    <w:lvl w:ilvl="1" w:tplc="040C0003" w:tentative="1">
      <w:start w:val="1"/>
      <w:numFmt w:val="bullet"/>
      <w:lvlText w:val="o"/>
      <w:lvlJc w:val="left"/>
      <w:pPr>
        <w:ind w:left="2120" w:hanging="360"/>
      </w:pPr>
      <w:rPr>
        <w:rFonts w:ascii="Courier New" w:hAnsi="Courier New" w:cs="Courier New" w:hint="default"/>
      </w:rPr>
    </w:lvl>
    <w:lvl w:ilvl="2" w:tplc="040C0005" w:tentative="1">
      <w:start w:val="1"/>
      <w:numFmt w:val="bullet"/>
      <w:lvlText w:val=""/>
      <w:lvlJc w:val="left"/>
      <w:pPr>
        <w:ind w:left="2840" w:hanging="360"/>
      </w:pPr>
      <w:rPr>
        <w:rFonts w:ascii="Wingdings" w:hAnsi="Wingdings" w:hint="default"/>
      </w:rPr>
    </w:lvl>
    <w:lvl w:ilvl="3" w:tplc="040C0001" w:tentative="1">
      <w:start w:val="1"/>
      <w:numFmt w:val="bullet"/>
      <w:lvlText w:val=""/>
      <w:lvlJc w:val="left"/>
      <w:pPr>
        <w:ind w:left="3560" w:hanging="360"/>
      </w:pPr>
      <w:rPr>
        <w:rFonts w:ascii="Symbol" w:hAnsi="Symbol" w:hint="default"/>
      </w:rPr>
    </w:lvl>
    <w:lvl w:ilvl="4" w:tplc="040C0003" w:tentative="1">
      <w:start w:val="1"/>
      <w:numFmt w:val="bullet"/>
      <w:lvlText w:val="o"/>
      <w:lvlJc w:val="left"/>
      <w:pPr>
        <w:ind w:left="4280" w:hanging="360"/>
      </w:pPr>
      <w:rPr>
        <w:rFonts w:ascii="Courier New" w:hAnsi="Courier New" w:cs="Courier New" w:hint="default"/>
      </w:rPr>
    </w:lvl>
    <w:lvl w:ilvl="5" w:tplc="040C0005" w:tentative="1">
      <w:start w:val="1"/>
      <w:numFmt w:val="bullet"/>
      <w:lvlText w:val=""/>
      <w:lvlJc w:val="left"/>
      <w:pPr>
        <w:ind w:left="5000" w:hanging="360"/>
      </w:pPr>
      <w:rPr>
        <w:rFonts w:ascii="Wingdings" w:hAnsi="Wingdings" w:hint="default"/>
      </w:rPr>
    </w:lvl>
    <w:lvl w:ilvl="6" w:tplc="040C0001" w:tentative="1">
      <w:start w:val="1"/>
      <w:numFmt w:val="bullet"/>
      <w:lvlText w:val=""/>
      <w:lvlJc w:val="left"/>
      <w:pPr>
        <w:ind w:left="5720" w:hanging="360"/>
      </w:pPr>
      <w:rPr>
        <w:rFonts w:ascii="Symbol" w:hAnsi="Symbol" w:hint="default"/>
      </w:rPr>
    </w:lvl>
    <w:lvl w:ilvl="7" w:tplc="040C0003" w:tentative="1">
      <w:start w:val="1"/>
      <w:numFmt w:val="bullet"/>
      <w:lvlText w:val="o"/>
      <w:lvlJc w:val="left"/>
      <w:pPr>
        <w:ind w:left="6440" w:hanging="360"/>
      </w:pPr>
      <w:rPr>
        <w:rFonts w:ascii="Courier New" w:hAnsi="Courier New" w:cs="Courier New" w:hint="default"/>
      </w:rPr>
    </w:lvl>
    <w:lvl w:ilvl="8" w:tplc="040C0005" w:tentative="1">
      <w:start w:val="1"/>
      <w:numFmt w:val="bullet"/>
      <w:lvlText w:val=""/>
      <w:lvlJc w:val="left"/>
      <w:pPr>
        <w:ind w:left="7160" w:hanging="360"/>
      </w:pPr>
      <w:rPr>
        <w:rFonts w:ascii="Wingdings" w:hAnsi="Wingdings" w:hint="default"/>
      </w:rPr>
    </w:lvl>
  </w:abstractNum>
  <w:abstractNum w:abstractNumId="3" w15:restartNumberingAfterBreak="0">
    <w:nsid w:val="63701B2A"/>
    <w:multiLevelType w:val="hybridMultilevel"/>
    <w:tmpl w:val="C2420B08"/>
    <w:lvl w:ilvl="0" w:tplc="040C0001">
      <w:start w:val="1"/>
      <w:numFmt w:val="bullet"/>
      <w:lvlText w:val=""/>
      <w:lvlJc w:val="left"/>
      <w:pPr>
        <w:ind w:left="1400" w:hanging="360"/>
      </w:pPr>
      <w:rPr>
        <w:rFonts w:ascii="Symbol" w:hAnsi="Symbol" w:hint="default"/>
      </w:rPr>
    </w:lvl>
    <w:lvl w:ilvl="1" w:tplc="040C0003">
      <w:start w:val="1"/>
      <w:numFmt w:val="bullet"/>
      <w:lvlText w:val="o"/>
      <w:lvlJc w:val="left"/>
      <w:pPr>
        <w:ind w:left="2120" w:hanging="360"/>
      </w:pPr>
      <w:rPr>
        <w:rFonts w:ascii="Courier New" w:hAnsi="Courier New" w:cs="Courier New" w:hint="default"/>
      </w:rPr>
    </w:lvl>
    <w:lvl w:ilvl="2" w:tplc="040C0005" w:tentative="1">
      <w:start w:val="1"/>
      <w:numFmt w:val="bullet"/>
      <w:lvlText w:val=""/>
      <w:lvlJc w:val="left"/>
      <w:pPr>
        <w:ind w:left="2840" w:hanging="360"/>
      </w:pPr>
      <w:rPr>
        <w:rFonts w:ascii="Wingdings" w:hAnsi="Wingdings" w:hint="default"/>
      </w:rPr>
    </w:lvl>
    <w:lvl w:ilvl="3" w:tplc="040C0001" w:tentative="1">
      <w:start w:val="1"/>
      <w:numFmt w:val="bullet"/>
      <w:lvlText w:val=""/>
      <w:lvlJc w:val="left"/>
      <w:pPr>
        <w:ind w:left="3560" w:hanging="360"/>
      </w:pPr>
      <w:rPr>
        <w:rFonts w:ascii="Symbol" w:hAnsi="Symbol" w:hint="default"/>
      </w:rPr>
    </w:lvl>
    <w:lvl w:ilvl="4" w:tplc="040C0003" w:tentative="1">
      <w:start w:val="1"/>
      <w:numFmt w:val="bullet"/>
      <w:lvlText w:val="o"/>
      <w:lvlJc w:val="left"/>
      <w:pPr>
        <w:ind w:left="4280" w:hanging="360"/>
      </w:pPr>
      <w:rPr>
        <w:rFonts w:ascii="Courier New" w:hAnsi="Courier New" w:cs="Courier New" w:hint="default"/>
      </w:rPr>
    </w:lvl>
    <w:lvl w:ilvl="5" w:tplc="040C0005" w:tentative="1">
      <w:start w:val="1"/>
      <w:numFmt w:val="bullet"/>
      <w:lvlText w:val=""/>
      <w:lvlJc w:val="left"/>
      <w:pPr>
        <w:ind w:left="5000" w:hanging="360"/>
      </w:pPr>
      <w:rPr>
        <w:rFonts w:ascii="Wingdings" w:hAnsi="Wingdings" w:hint="default"/>
      </w:rPr>
    </w:lvl>
    <w:lvl w:ilvl="6" w:tplc="040C0001" w:tentative="1">
      <w:start w:val="1"/>
      <w:numFmt w:val="bullet"/>
      <w:lvlText w:val=""/>
      <w:lvlJc w:val="left"/>
      <w:pPr>
        <w:ind w:left="5720" w:hanging="360"/>
      </w:pPr>
      <w:rPr>
        <w:rFonts w:ascii="Symbol" w:hAnsi="Symbol" w:hint="default"/>
      </w:rPr>
    </w:lvl>
    <w:lvl w:ilvl="7" w:tplc="040C0003" w:tentative="1">
      <w:start w:val="1"/>
      <w:numFmt w:val="bullet"/>
      <w:lvlText w:val="o"/>
      <w:lvlJc w:val="left"/>
      <w:pPr>
        <w:ind w:left="6440" w:hanging="360"/>
      </w:pPr>
      <w:rPr>
        <w:rFonts w:ascii="Courier New" w:hAnsi="Courier New" w:cs="Courier New" w:hint="default"/>
      </w:rPr>
    </w:lvl>
    <w:lvl w:ilvl="8" w:tplc="040C0005" w:tentative="1">
      <w:start w:val="1"/>
      <w:numFmt w:val="bullet"/>
      <w:lvlText w:val=""/>
      <w:lvlJc w:val="left"/>
      <w:pPr>
        <w:ind w:left="7160" w:hanging="360"/>
      </w:pPr>
      <w:rPr>
        <w:rFonts w:ascii="Wingdings" w:hAnsi="Wingdings" w:hint="default"/>
      </w:rPr>
    </w:lvl>
  </w:abstractNum>
  <w:abstractNum w:abstractNumId="4" w15:restartNumberingAfterBreak="0">
    <w:nsid w:val="65C32875"/>
    <w:multiLevelType w:val="hybridMultilevel"/>
    <w:tmpl w:val="E758D42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16cid:durableId="88818162">
    <w:abstractNumId w:val="0"/>
  </w:num>
  <w:num w:numId="2" w16cid:durableId="1504322993">
    <w:abstractNumId w:val="1"/>
  </w:num>
  <w:num w:numId="3" w16cid:durableId="210268653">
    <w:abstractNumId w:val="2"/>
  </w:num>
  <w:num w:numId="4" w16cid:durableId="85082912">
    <w:abstractNumId w:val="3"/>
  </w:num>
  <w:num w:numId="5" w16cid:durableId="1697581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A4"/>
    <w:rsid w:val="000121A4"/>
    <w:rsid w:val="00063CBD"/>
    <w:rsid w:val="00086B0F"/>
    <w:rsid w:val="00183C66"/>
    <w:rsid w:val="002E5D72"/>
    <w:rsid w:val="002F46D5"/>
    <w:rsid w:val="004F5597"/>
    <w:rsid w:val="00543260"/>
    <w:rsid w:val="005725F6"/>
    <w:rsid w:val="00573D46"/>
    <w:rsid w:val="005C735E"/>
    <w:rsid w:val="00623A60"/>
    <w:rsid w:val="006504AD"/>
    <w:rsid w:val="00661FC7"/>
    <w:rsid w:val="006B5698"/>
    <w:rsid w:val="007559B0"/>
    <w:rsid w:val="007A494E"/>
    <w:rsid w:val="00805271"/>
    <w:rsid w:val="0081514A"/>
    <w:rsid w:val="00861DAB"/>
    <w:rsid w:val="008E2F07"/>
    <w:rsid w:val="00904E1B"/>
    <w:rsid w:val="009057D6"/>
    <w:rsid w:val="00981222"/>
    <w:rsid w:val="009B0689"/>
    <w:rsid w:val="009C3A84"/>
    <w:rsid w:val="00A20C98"/>
    <w:rsid w:val="00A554CB"/>
    <w:rsid w:val="00AC5347"/>
    <w:rsid w:val="00AD2E5A"/>
    <w:rsid w:val="00B470AF"/>
    <w:rsid w:val="00BB0342"/>
    <w:rsid w:val="00BF481B"/>
    <w:rsid w:val="00C27D10"/>
    <w:rsid w:val="00C95796"/>
    <w:rsid w:val="00CE6723"/>
    <w:rsid w:val="00D672D5"/>
    <w:rsid w:val="00DA0E22"/>
    <w:rsid w:val="00E61399"/>
    <w:rsid w:val="00F3327A"/>
    <w:rsid w:val="00F33A93"/>
    <w:rsid w:val="00FC0F50"/>
    <w:rsid w:val="00FE035F"/>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decimalSymbol w:val=","/>
  <w:listSeparator w:val=";"/>
  <w14:docId w14:val="61F1EB17"/>
  <w15:chartTrackingRefBased/>
  <w15:docId w15:val="{9CC44F66-A08B-BF44-B327-1A2AB5FAD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M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C66"/>
    <w:pPr>
      <w:ind w:left="680" w:right="680"/>
      <w:jc w:val="both"/>
    </w:pPr>
    <w:rPr>
      <w:rFonts w:asciiTheme="majorBidi" w:hAnsiTheme="majorBidi"/>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7D10"/>
    <w:pPr>
      <w:ind w:left="720"/>
      <w:contextualSpacing/>
    </w:pPr>
  </w:style>
  <w:style w:type="paragraph" w:styleId="Rvision">
    <w:name w:val="Revision"/>
    <w:hidden/>
    <w:uiPriority w:val="99"/>
    <w:semiHidden/>
    <w:rsid w:val="00981222"/>
    <w:rPr>
      <w:rFonts w:asciiTheme="majorBidi" w:hAnsi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38823">
      <w:bodyDiv w:val="1"/>
      <w:marLeft w:val="0"/>
      <w:marRight w:val="0"/>
      <w:marTop w:val="0"/>
      <w:marBottom w:val="0"/>
      <w:divBdr>
        <w:top w:val="none" w:sz="0" w:space="0" w:color="auto"/>
        <w:left w:val="none" w:sz="0" w:space="0" w:color="auto"/>
        <w:bottom w:val="none" w:sz="0" w:space="0" w:color="auto"/>
        <w:right w:val="none" w:sz="0" w:space="0" w:color="auto"/>
      </w:divBdr>
    </w:div>
    <w:div w:id="184990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948</Words>
  <Characters>5219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2022-08-03T16:03:00Z</dcterms:created>
  <dcterms:modified xsi:type="dcterms:W3CDTF">2022-08-10T00:03:00Z</dcterms:modified>
</cp:coreProperties>
</file>